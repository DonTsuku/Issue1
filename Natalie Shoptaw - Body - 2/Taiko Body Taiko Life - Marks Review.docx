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C29" w:rsidRDefault="00404C29">
      <w:pPr>
        <w:spacing w:before="57" w:after="0" w:line="240" w:lineRule="auto"/>
        <w:ind w:left="3397" w:right="-2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b/>
          <w:bCs/>
          <w:i/>
          <w:spacing w:val="-38"/>
          <w:sz w:val="40"/>
          <w:szCs w:val="40"/>
        </w:rPr>
        <w:t>T</w:t>
      </w:r>
      <w:r>
        <w:rPr>
          <w:rFonts w:ascii="Times New Roman" w:hAnsi="Times New Roman"/>
          <w:b/>
          <w:bCs/>
          <w:i/>
          <w:sz w:val="40"/>
          <w:szCs w:val="40"/>
        </w:rPr>
        <w:t>aiko</w:t>
      </w:r>
      <w:r>
        <w:rPr>
          <w:rFonts w:ascii="Times New Roman" w:hAnsi="Times New Roman"/>
          <w:b/>
          <w:bCs/>
          <w:i/>
          <w:spacing w:val="-10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i/>
          <w:sz w:val="40"/>
          <w:szCs w:val="40"/>
        </w:rPr>
        <w:t>Body</w:t>
      </w:r>
      <w:r>
        <w:rPr>
          <w:rFonts w:ascii="Times New Roman" w:hAnsi="Times New Roman"/>
          <w:b/>
          <w:bCs/>
          <w:i/>
          <w:spacing w:val="-8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i/>
          <w:sz w:val="40"/>
          <w:szCs w:val="40"/>
        </w:rPr>
        <w:t>/</w:t>
      </w:r>
      <w:r>
        <w:rPr>
          <w:rFonts w:ascii="Times New Roman" w:hAnsi="Times New Roman"/>
          <w:b/>
          <w:bCs/>
          <w:i/>
          <w:spacing w:val="-1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i/>
          <w:spacing w:val="-38"/>
          <w:sz w:val="40"/>
          <w:szCs w:val="40"/>
        </w:rPr>
        <w:t>T</w:t>
      </w:r>
      <w:r>
        <w:rPr>
          <w:rFonts w:ascii="Times New Roman" w:hAnsi="Times New Roman"/>
          <w:b/>
          <w:bCs/>
          <w:i/>
          <w:sz w:val="40"/>
          <w:szCs w:val="40"/>
        </w:rPr>
        <w:t>aiko</w:t>
      </w:r>
      <w:r>
        <w:rPr>
          <w:rFonts w:ascii="Times New Roman" w:hAnsi="Times New Roman"/>
          <w:b/>
          <w:bCs/>
          <w:i/>
          <w:spacing w:val="-10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i/>
          <w:sz w:val="40"/>
          <w:szCs w:val="40"/>
        </w:rPr>
        <w:t>Life!</w:t>
      </w:r>
    </w:p>
    <w:p w:rsidR="00404C29" w:rsidRDefault="00404C29">
      <w:pPr>
        <w:spacing w:before="11" w:after="0" w:line="220" w:lineRule="exact"/>
      </w:pPr>
    </w:p>
    <w:p w:rsidR="00404C29" w:rsidRDefault="00404C29">
      <w:pPr>
        <w:spacing w:after="0" w:line="240" w:lineRule="auto"/>
        <w:ind w:left="108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i/>
          <w:sz w:val="20"/>
          <w:szCs w:val="20"/>
        </w:rPr>
        <w:t>By N</w:t>
      </w:r>
      <w:r>
        <w:rPr>
          <w:rFonts w:ascii="Times New Roman" w:hAnsi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sz w:val="20"/>
          <w:szCs w:val="20"/>
        </w:rPr>
        <w:t>lie Sh</w:t>
      </w:r>
      <w:r>
        <w:rPr>
          <w:rFonts w:ascii="Times New Roman" w:hAnsi="Times New Roman"/>
          <w:b/>
          <w:bCs/>
          <w:i/>
          <w:spacing w:val="1"/>
          <w:sz w:val="20"/>
          <w:szCs w:val="20"/>
        </w:rPr>
        <w:t>op</w:t>
      </w:r>
      <w:r>
        <w:rPr>
          <w:rFonts w:ascii="Times New Roman" w:hAnsi="Times New Roman"/>
          <w:b/>
          <w:bCs/>
          <w:i/>
          <w:spacing w:val="-2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sz w:val="20"/>
          <w:szCs w:val="20"/>
        </w:rPr>
        <w:t>w, B.S., P</w:t>
      </w:r>
      <w:r>
        <w:rPr>
          <w:rFonts w:ascii="Times New Roman" w:hAnsi="Times New Roman"/>
          <w:b/>
          <w:bCs/>
          <w:i/>
          <w:spacing w:val="-2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sz w:val="20"/>
          <w:szCs w:val="20"/>
        </w:rPr>
        <w:t>tes Instruc</w:t>
      </w:r>
      <w:r>
        <w:rPr>
          <w:rFonts w:ascii="Times New Roman" w:hAnsi="Times New Roman"/>
          <w:b/>
          <w:bCs/>
          <w:i/>
          <w:spacing w:val="-2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sz w:val="20"/>
          <w:szCs w:val="20"/>
        </w:rPr>
        <w:t>or, Tr</w:t>
      </w:r>
      <w:r>
        <w:rPr>
          <w:rFonts w:ascii="Times New Roman" w:hAnsi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sz w:val="20"/>
          <w:szCs w:val="20"/>
        </w:rPr>
        <w:t>iner, Brain Gym ® C</w:t>
      </w:r>
      <w:r>
        <w:rPr>
          <w:rFonts w:ascii="Times New Roman" w:hAnsi="Times New Roman"/>
          <w:b/>
          <w:bCs/>
          <w:i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sz w:val="20"/>
          <w:szCs w:val="20"/>
        </w:rPr>
        <w:t>nsult</w:t>
      </w:r>
      <w:r>
        <w:rPr>
          <w:rFonts w:ascii="Times New Roman" w:hAnsi="Times New Roman"/>
          <w:b/>
          <w:bCs/>
          <w:i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sz w:val="20"/>
          <w:szCs w:val="20"/>
        </w:rPr>
        <w:t>nt</w:t>
      </w:r>
    </w:p>
    <w:p w:rsidR="00404C29" w:rsidRDefault="00404C29">
      <w:pPr>
        <w:spacing w:before="1" w:after="0" w:line="160" w:lineRule="exact"/>
        <w:rPr>
          <w:sz w:val="16"/>
          <w:szCs w:val="16"/>
        </w:rPr>
      </w:pPr>
    </w:p>
    <w:p w:rsidR="00404C29" w:rsidRDefault="00404C29">
      <w:pPr>
        <w:spacing w:after="0" w:line="264" w:lineRule="auto"/>
        <w:ind w:left="107" w:right="10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creasing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ur 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stren</w:t>
      </w:r>
      <w:r>
        <w:rPr>
          <w:rFonts w:ascii="Times New Roman" w:hAnsi="Times New Roman"/>
          <w:spacing w:val="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th, fle</w:t>
      </w:r>
      <w:r>
        <w:rPr>
          <w:rFonts w:ascii="Times New Roman" w:hAnsi="Times New Roman"/>
          <w:spacing w:val="1"/>
          <w:sz w:val="20"/>
          <w:szCs w:val="20"/>
        </w:rPr>
        <w:t>x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ility, 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scle 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te</w:t>
      </w:r>
      <w:r>
        <w:rPr>
          <w:rFonts w:ascii="Times New Roman" w:hAnsi="Times New Roman"/>
          <w:spacing w:val="1"/>
          <w:sz w:val="20"/>
          <w:szCs w:val="20"/>
        </w:rPr>
        <w:t>gr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1"/>
          <w:sz w:val="20"/>
          <w:szCs w:val="20"/>
        </w:rPr>
        <w:t>i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1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es one’s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ov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rall q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 xml:space="preserve">ality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life.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it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ertai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2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ins w:id="0" w:author="Mark" w:date="2012-02-04T23:24:00Z">
        <w:r>
          <w:rPr>
            <w:rFonts w:ascii="Times New Roman" w:hAnsi="Times New Roman"/>
            <w:sz w:val="20"/>
            <w:szCs w:val="20"/>
          </w:rPr>
          <w:t>T</w:t>
        </w:r>
      </w:ins>
      <w:r>
        <w:rPr>
          <w:rFonts w:ascii="Times New Roman" w:hAnsi="Times New Roman"/>
          <w:sz w:val="20"/>
          <w:szCs w:val="20"/>
        </w:rPr>
        <w:t>ai</w:t>
      </w:r>
      <w:r>
        <w:rPr>
          <w:rFonts w:ascii="Times New Roman" w:hAnsi="Times New Roman"/>
          <w:spacing w:val="-1"/>
          <w:sz w:val="20"/>
          <w:szCs w:val="20"/>
        </w:rPr>
        <w:t>k</w:t>
      </w:r>
      <w:r>
        <w:rPr>
          <w:rFonts w:ascii="Times New Roman" w:hAnsi="Times New Roman"/>
          <w:spacing w:val="1"/>
          <w:sz w:val="20"/>
          <w:szCs w:val="20"/>
        </w:rPr>
        <w:t xml:space="preserve">o, </w:t>
      </w:r>
      <w:r>
        <w:rPr>
          <w:rFonts w:ascii="Times New Roman" w:hAnsi="Times New Roman"/>
          <w:sz w:val="20"/>
          <w:szCs w:val="20"/>
        </w:rPr>
        <w:t>core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ng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tr</w:t>
      </w:r>
      <w:r>
        <w:rPr>
          <w:rFonts w:ascii="Times New Roman" w:hAnsi="Times New Roman"/>
          <w:sz w:val="20"/>
          <w:szCs w:val="20"/>
        </w:rPr>
        <w:t>ans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in</w:t>
      </w:r>
      <w:r>
        <w:rPr>
          <w:rFonts w:ascii="Times New Roman" w:hAnsi="Times New Roman"/>
          <w:sz w:val="20"/>
          <w:szCs w:val="20"/>
        </w:rPr>
        <w:t>j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ry r</w:t>
      </w:r>
      <w:r>
        <w:rPr>
          <w:rFonts w:ascii="Times New Roman" w:hAnsi="Times New Roman"/>
          <w:spacing w:val="-1"/>
          <w:sz w:val="20"/>
          <w:szCs w:val="20"/>
        </w:rPr>
        <w:t>ed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-1"/>
          <w:sz w:val="20"/>
          <w:szCs w:val="20"/>
        </w:rPr>
        <w:t>tio</w:t>
      </w:r>
      <w:r>
        <w:rPr>
          <w:rFonts w:ascii="Times New Roman" w:hAnsi="Times New Roman"/>
          <w:sz w:val="20"/>
          <w:szCs w:val="20"/>
        </w:rPr>
        <w:t>n.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Hav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ng c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re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g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 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ea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ove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ent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pacing w:val="-1"/>
          <w:sz w:val="20"/>
          <w:szCs w:val="20"/>
        </w:rPr>
        <w:t>-o</w:t>
      </w:r>
      <w:r>
        <w:rPr>
          <w:rFonts w:ascii="Times New Roman" w:hAnsi="Times New Roman"/>
          <w:sz w:val="20"/>
          <w:szCs w:val="20"/>
        </w:rPr>
        <w:t>r not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v</w:t>
      </w:r>
      <w:r>
        <w:rPr>
          <w:rFonts w:ascii="Times New Roman" w:hAnsi="Times New Roman"/>
          <w:spacing w:val="-1"/>
          <w:sz w:val="20"/>
          <w:szCs w:val="20"/>
        </w:rPr>
        <w:t>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--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pac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</w:t>
      </w:r>
      <w:r>
        <w:rPr>
          <w:rFonts w:ascii="Times New Roman" w:hAnsi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aily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asis, certai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ly; </w:t>
      </w:r>
      <w:r>
        <w:rPr>
          <w:rFonts w:ascii="Times New Roman" w:hAnsi="Times New Roman"/>
          <w:spacing w:val="1"/>
          <w:sz w:val="20"/>
          <w:szCs w:val="20"/>
        </w:rPr>
        <w:t>bu</w:t>
      </w:r>
      <w:r>
        <w:rPr>
          <w:rFonts w:ascii="Times New Roman" w:hAnsi="Times New Roman"/>
          <w:sz w:val="20"/>
          <w:szCs w:val="20"/>
        </w:rPr>
        <w:t>t it’s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critical in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Tai</w:t>
      </w:r>
      <w:r>
        <w:rPr>
          <w:rFonts w:ascii="Times New Roman" w:hAnsi="Times New Roman"/>
          <w:spacing w:val="1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o because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et</w:t>
      </w:r>
      <w:r>
        <w:rPr>
          <w:rFonts w:ascii="Times New Roman" w:hAnsi="Times New Roman"/>
          <w:spacing w:val="-4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rmi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es safely mai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tai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alig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 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 stami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a. </w:t>
      </w:r>
      <w:ins w:id="1" w:author="MOM" w:date="2012-02-15T19:29:00Z">
        <w:r>
          <w:rPr>
            <w:rFonts w:ascii="Times New Roman" w:hAnsi="Times New Roman"/>
            <w:sz w:val="20"/>
            <w:szCs w:val="20"/>
          </w:rPr>
          <w:t xml:space="preserve">The very nature of playing </w:t>
        </w:r>
      </w:ins>
      <w:ins w:id="2" w:author="MOM" w:date="2012-02-20T13:13:00Z">
        <w:r>
          <w:rPr>
            <w:rFonts w:ascii="Times New Roman" w:hAnsi="Times New Roman"/>
            <w:sz w:val="20"/>
            <w:szCs w:val="20"/>
          </w:rPr>
          <w:t>T</w:t>
        </w:r>
      </w:ins>
      <w:ins w:id="3" w:author="MOM" w:date="2012-02-15T19:29:00Z">
        <w:r>
          <w:rPr>
            <w:rFonts w:ascii="Times New Roman" w:hAnsi="Times New Roman"/>
            <w:sz w:val="20"/>
            <w:szCs w:val="20"/>
          </w:rPr>
          <w:t xml:space="preserve">aiko, with large movements, sustained play, and hours of practice, practice, practice demands stamina. </w:t>
        </w:r>
      </w:ins>
      <w:r>
        <w:rPr>
          <w:rFonts w:ascii="Times New Roman" w:hAnsi="Times New Roman"/>
          <w:sz w:val="20"/>
          <w:szCs w:val="20"/>
        </w:rPr>
        <w:t>Yes, 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re s</w:t>
      </w:r>
      <w:r>
        <w:rPr>
          <w:rFonts w:ascii="Times New Roman" w:hAnsi="Times New Roman"/>
          <w:spacing w:val="-3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re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th kee</w:t>
      </w:r>
      <w:r>
        <w:rPr>
          <w:rFonts w:ascii="Times New Roman" w:hAnsi="Times New Roman"/>
          <w:spacing w:val="-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out</w:t>
      </w:r>
      <w:r>
        <w:rPr>
          <w:rFonts w:ascii="Times New Roman" w:hAnsi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>ir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rac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’s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ce,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pacing w:val="-1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sc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e re</w:t>
      </w:r>
      <w:r>
        <w:rPr>
          <w:rFonts w:ascii="Times New Roman" w:hAnsi="Times New Roman"/>
          <w:spacing w:val="-1"/>
          <w:sz w:val="20"/>
          <w:szCs w:val="20"/>
        </w:rPr>
        <w:t>la</w:t>
      </w:r>
      <w:r>
        <w:rPr>
          <w:rFonts w:ascii="Times New Roman" w:hAnsi="Times New Roman"/>
          <w:sz w:val="20"/>
          <w:szCs w:val="20"/>
        </w:rPr>
        <w:t>xer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 pa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st i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por</w:t>
      </w:r>
      <w:r>
        <w:rPr>
          <w:rFonts w:ascii="Times New Roman" w:hAnsi="Times New Roman"/>
          <w:spacing w:val="-1"/>
          <w:sz w:val="20"/>
          <w:szCs w:val="20"/>
        </w:rPr>
        <w:t>ta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tly</w:t>
      </w:r>
      <w:r>
        <w:rPr>
          <w:rFonts w:ascii="Times New Roman" w:hAnsi="Times New Roman"/>
          <w:sz w:val="20"/>
          <w:szCs w:val="20"/>
        </w:rPr>
        <w:t>: IT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EEPS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 xml:space="preserve">KO </w:t>
      </w:r>
      <w:r>
        <w:rPr>
          <w:rFonts w:ascii="Times New Roman" w:hAnsi="Times New Roman"/>
          <w:sz w:val="20"/>
          <w:szCs w:val="20"/>
        </w:rPr>
        <w:t>PL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YERS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2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MM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NG</w:t>
      </w:r>
      <w:r>
        <w:rPr>
          <w:rFonts w:ascii="Times New Roman" w:hAnsi="Times New Roman"/>
          <w:sz w:val="20"/>
          <w:szCs w:val="20"/>
        </w:rPr>
        <w:t xml:space="preserve">! 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en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 co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ko,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eng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kee</w:t>
      </w:r>
      <w:r>
        <w:rPr>
          <w:rFonts w:ascii="Times New Roman" w:hAnsi="Times New Roman"/>
          <w:spacing w:val="-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s drummers safe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 stable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while fine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tuning 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great stanc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, 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tai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great stance w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ile w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1"/>
          <w:sz w:val="20"/>
          <w:szCs w:val="20"/>
        </w:rPr>
        <w:t>k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g on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rfecting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tech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q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e. S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ren</w:t>
      </w:r>
      <w:r>
        <w:rPr>
          <w:rFonts w:ascii="Times New Roman" w:hAnsi="Times New Roman"/>
          <w:spacing w:val="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th and ran</w:t>
      </w:r>
      <w:r>
        <w:rPr>
          <w:rFonts w:ascii="Times New Roman" w:hAnsi="Times New Roman"/>
          <w:spacing w:val="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f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le </w:t>
      </w:r>
      <w:ins w:id="4" w:author="Mark" w:date="2012-02-04T23:28:00Z">
        <w:r>
          <w:rPr>
            <w:rFonts w:ascii="Times New Roman" w:hAnsi="Times New Roman"/>
            <w:sz w:val="20"/>
            <w:szCs w:val="20"/>
          </w:rPr>
          <w:t>T</w:t>
        </w:r>
      </w:ins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 xml:space="preserve">o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ayers to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ins w:id="5" w:author="Mark" w:date="2012-02-04T23:29:00Z">
        <w:r>
          <w:rPr>
            <w:rFonts w:ascii="Times New Roman" w:hAnsi="Times New Roman"/>
            <w:spacing w:val="1"/>
            <w:sz w:val="20"/>
            <w:szCs w:val="20"/>
          </w:rPr>
          <w:t>create movements inherently necessary within Taiko</w:t>
        </w:r>
      </w:ins>
      <w:ins w:id="6" w:author="Mark" w:date="2012-02-04T23:30:00Z">
        <w:r>
          <w:rPr>
            <w:rFonts w:ascii="Times New Roman" w:hAnsi="Times New Roman"/>
            <w:spacing w:val="1"/>
            <w:sz w:val="20"/>
            <w:szCs w:val="20"/>
          </w:rPr>
          <w:t>,</w:t>
        </w:r>
      </w:ins>
      <w:ins w:id="7" w:author="Mark" w:date="2012-02-04T23:29:00Z">
        <w:r>
          <w:rPr>
            <w:rFonts w:ascii="Times New Roman" w:hAnsi="Times New Roman"/>
            <w:spacing w:val="1"/>
            <w:sz w:val="20"/>
            <w:szCs w:val="20"/>
          </w:rPr>
          <w:t xml:space="preserve"> injury free. </w:t>
        </w:r>
      </w:ins>
      <w:bookmarkStart w:id="8" w:name="_GoBack"/>
      <w:bookmarkEnd w:id="8"/>
      <w:ins w:id="9" w:author="MOM" w:date="2012-02-20T13:19:00Z">
        <w:r>
          <w:rPr>
            <w:rFonts w:ascii="Times New Roman" w:hAnsi="Times New Roman"/>
            <w:spacing w:val="1"/>
            <w:sz w:val="20"/>
            <w:szCs w:val="20"/>
          </w:rPr>
          <w:t xml:space="preserve"> </w:t>
        </w:r>
      </w:ins>
      <w:ins w:id="10" w:author="MOM" w:date="2012-02-15T19:33:00Z">
        <w:r>
          <w:rPr>
            <w:rFonts w:ascii="Times New Roman" w:hAnsi="Times New Roman"/>
            <w:sz w:val="20"/>
            <w:szCs w:val="20"/>
          </w:rPr>
          <w:t xml:space="preserve">When the core is out of </w:t>
        </w:r>
      </w:ins>
      <w:ins w:id="11" w:author="MOM" w:date="2012-02-15T19:35:00Z">
        <w:r>
          <w:rPr>
            <w:rFonts w:ascii="Times New Roman" w:hAnsi="Times New Roman"/>
            <w:sz w:val="20"/>
            <w:szCs w:val="20"/>
          </w:rPr>
          <w:t>shape or not engaged</w:t>
        </w:r>
      </w:ins>
      <w:ins w:id="12" w:author="MOM" w:date="2012-02-20T13:15:00Z">
        <w:r>
          <w:rPr>
            <w:rFonts w:ascii="Times New Roman" w:hAnsi="Times New Roman"/>
            <w:sz w:val="20"/>
            <w:szCs w:val="20"/>
          </w:rPr>
          <w:t xml:space="preserve"> properly</w:t>
        </w:r>
      </w:ins>
      <w:ins w:id="13" w:author="MOM" w:date="2012-02-15T19:35:00Z">
        <w:r>
          <w:rPr>
            <w:rFonts w:ascii="Times New Roman" w:hAnsi="Times New Roman"/>
            <w:sz w:val="20"/>
            <w:szCs w:val="20"/>
          </w:rPr>
          <w:t xml:space="preserve"> during drumming, then compensatory </w:t>
        </w:r>
      </w:ins>
      <w:ins w:id="14" w:author="MOM" w:date="2012-02-20T13:15:00Z">
        <w:r>
          <w:rPr>
            <w:rFonts w:ascii="Times New Roman" w:hAnsi="Times New Roman"/>
            <w:sz w:val="20"/>
            <w:szCs w:val="20"/>
          </w:rPr>
          <w:t xml:space="preserve">body </w:t>
        </w:r>
      </w:ins>
      <w:ins w:id="15" w:author="MOM" w:date="2012-02-15T19:35:00Z">
        <w:r>
          <w:rPr>
            <w:rFonts w:ascii="Times New Roman" w:hAnsi="Times New Roman"/>
            <w:sz w:val="20"/>
            <w:szCs w:val="20"/>
          </w:rPr>
          <w:t>movements will emerge</w:t>
        </w:r>
      </w:ins>
      <w:ins w:id="16" w:author="MOM" w:date="2012-02-15T19:37:00Z">
        <w:r>
          <w:rPr>
            <w:rFonts w:ascii="Times New Roman" w:hAnsi="Times New Roman"/>
            <w:sz w:val="20"/>
            <w:szCs w:val="20"/>
          </w:rPr>
          <w:t xml:space="preserve">. One </w:t>
        </w:r>
      </w:ins>
      <w:ins w:id="17" w:author="MOM" w:date="2012-02-15T19:35:00Z">
        <w:r>
          <w:rPr>
            <w:rFonts w:ascii="Times New Roman" w:hAnsi="Times New Roman"/>
            <w:sz w:val="20"/>
            <w:szCs w:val="20"/>
          </w:rPr>
          <w:t xml:space="preserve">such </w:t>
        </w:r>
      </w:ins>
      <w:ins w:id="18" w:author="MOM" w:date="2012-02-15T19:37:00Z">
        <w:r>
          <w:rPr>
            <w:rFonts w:ascii="Times New Roman" w:hAnsi="Times New Roman"/>
            <w:sz w:val="20"/>
            <w:szCs w:val="20"/>
          </w:rPr>
          <w:t xml:space="preserve">example would be </w:t>
        </w:r>
      </w:ins>
      <w:ins w:id="19" w:author="MOM" w:date="2012-02-15T19:35:00Z">
        <w:r>
          <w:rPr>
            <w:rFonts w:ascii="Times New Roman" w:hAnsi="Times New Roman"/>
            <w:sz w:val="20"/>
            <w:szCs w:val="20"/>
          </w:rPr>
          <w:t>an</w:t>
        </w:r>
      </w:ins>
      <w:ins w:id="20" w:author="MOM" w:date="2012-02-15T19:36:00Z">
        <w:r>
          <w:rPr>
            <w:rFonts w:ascii="Times New Roman" w:hAnsi="Times New Roman"/>
            <w:sz w:val="20"/>
            <w:szCs w:val="20"/>
          </w:rPr>
          <w:t xml:space="preserve"> </w:t>
        </w:r>
      </w:ins>
      <w:ins w:id="21" w:author="MOM" w:date="2012-02-15T19:35:00Z">
        <w:r>
          <w:rPr>
            <w:rFonts w:ascii="Times New Roman" w:hAnsi="Times New Roman"/>
            <w:sz w:val="20"/>
            <w:szCs w:val="20"/>
          </w:rPr>
          <w:t>over</w:t>
        </w:r>
      </w:ins>
      <w:ins w:id="22" w:author="MOM" w:date="2012-02-15T19:37:00Z">
        <w:r>
          <w:rPr>
            <w:rFonts w:ascii="Times New Roman" w:hAnsi="Times New Roman"/>
            <w:sz w:val="20"/>
            <w:szCs w:val="20"/>
          </w:rPr>
          <w:t>-</w:t>
        </w:r>
      </w:ins>
      <w:ins w:id="23" w:author="MOM" w:date="2012-02-15T19:35:00Z">
        <w:r>
          <w:rPr>
            <w:rFonts w:ascii="Times New Roman" w:hAnsi="Times New Roman"/>
            <w:sz w:val="20"/>
            <w:szCs w:val="20"/>
          </w:rPr>
          <w:t>dependence on the shoulder girdles</w:t>
        </w:r>
      </w:ins>
      <w:ins w:id="24" w:author="MOM" w:date="2012-02-15T19:37:00Z">
        <w:r>
          <w:rPr>
            <w:rFonts w:ascii="Times New Roman" w:hAnsi="Times New Roman"/>
            <w:sz w:val="20"/>
            <w:szCs w:val="20"/>
          </w:rPr>
          <w:t xml:space="preserve"> to deliver power</w:t>
        </w:r>
      </w:ins>
      <w:ins w:id="25" w:author="MOM" w:date="2012-02-20T13:15:00Z">
        <w:r>
          <w:rPr>
            <w:rFonts w:ascii="Times New Roman" w:hAnsi="Times New Roman"/>
            <w:sz w:val="20"/>
            <w:szCs w:val="20"/>
          </w:rPr>
          <w:t>,</w:t>
        </w:r>
      </w:ins>
      <w:ins w:id="26" w:author="MOM" w:date="2012-02-15T19:38:00Z">
        <w:r>
          <w:rPr>
            <w:rFonts w:ascii="Times New Roman" w:hAnsi="Times New Roman"/>
            <w:sz w:val="20"/>
            <w:szCs w:val="20"/>
          </w:rPr>
          <w:t xml:space="preserve"> which, over time, could likely lead to overuse </w:t>
        </w:r>
      </w:ins>
      <w:ins w:id="27" w:author="MOM" w:date="2012-02-15T19:39:00Z">
        <w:r>
          <w:rPr>
            <w:rFonts w:ascii="Times New Roman" w:hAnsi="Times New Roman"/>
            <w:sz w:val="20"/>
            <w:szCs w:val="20"/>
          </w:rPr>
          <w:t xml:space="preserve">injury and/or </w:t>
        </w:r>
      </w:ins>
      <w:ins w:id="28" w:author="MOM" w:date="2012-02-15T19:38:00Z">
        <w:r>
          <w:rPr>
            <w:rFonts w:ascii="Times New Roman" w:hAnsi="Times New Roman"/>
            <w:sz w:val="20"/>
            <w:szCs w:val="20"/>
          </w:rPr>
          <w:t>damage. With proper core engagement</w:t>
        </w:r>
      </w:ins>
      <w:ins w:id="29" w:author="MOM" w:date="2012-02-15T19:40:00Z">
        <w:r>
          <w:rPr>
            <w:rFonts w:ascii="Times New Roman" w:hAnsi="Times New Roman"/>
            <w:sz w:val="20"/>
            <w:szCs w:val="20"/>
          </w:rPr>
          <w:t xml:space="preserve"> and use</w:t>
        </w:r>
      </w:ins>
      <w:ins w:id="30" w:author="MOM" w:date="2012-02-15T19:38:00Z">
        <w:r>
          <w:rPr>
            <w:rFonts w:ascii="Times New Roman" w:hAnsi="Times New Roman"/>
            <w:sz w:val="20"/>
            <w:szCs w:val="20"/>
          </w:rPr>
          <w:t>, the power</w:t>
        </w:r>
      </w:ins>
      <w:ins w:id="31" w:author="MOM" w:date="2012-02-15T19:37:00Z">
        <w:r>
          <w:rPr>
            <w:rFonts w:ascii="Times New Roman" w:hAnsi="Times New Roman"/>
            <w:sz w:val="20"/>
            <w:szCs w:val="20"/>
          </w:rPr>
          <w:t xml:space="preserve"> would </w:t>
        </w:r>
      </w:ins>
      <w:ins w:id="32" w:author="MOM" w:date="2012-02-15T19:40:00Z">
        <w:r>
          <w:rPr>
            <w:rFonts w:ascii="Times New Roman" w:hAnsi="Times New Roman"/>
            <w:sz w:val="20"/>
            <w:szCs w:val="20"/>
          </w:rPr>
          <w:t>come from a collaborat</w:t>
        </w:r>
      </w:ins>
      <w:ins w:id="33" w:author="MOM" w:date="2012-02-15T19:41:00Z">
        <w:r>
          <w:rPr>
            <w:rFonts w:ascii="Times New Roman" w:hAnsi="Times New Roman"/>
            <w:sz w:val="20"/>
            <w:szCs w:val="20"/>
          </w:rPr>
          <w:t>ion of larger muscles in the upper back, chest, and latissimus dorsi</w:t>
        </w:r>
      </w:ins>
    </w:p>
    <w:p w:rsidR="00404C29" w:rsidRDefault="00404C29">
      <w:pPr>
        <w:spacing w:before="14" w:after="0" w:line="240" w:lineRule="exact"/>
        <w:rPr>
          <w:sz w:val="24"/>
          <w:szCs w:val="24"/>
        </w:rPr>
      </w:pPr>
    </w:p>
    <w:p w:rsidR="00404C29" w:rsidRDefault="00404C29">
      <w:pPr>
        <w:spacing w:after="0" w:line="240" w:lineRule="auto"/>
        <w:ind w:left="108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ay, let</w:t>
      </w:r>
      <w:ins w:id="34" w:author="Mark" w:date="2012-02-04T23:48:00Z">
        <w:r>
          <w:rPr>
            <w:rFonts w:ascii="Times New Roman" w:hAnsi="Times New Roman"/>
            <w:sz w:val="20"/>
            <w:szCs w:val="20"/>
          </w:rPr>
          <w:t>’</w:t>
        </w:r>
      </w:ins>
      <w:r>
        <w:rPr>
          <w:rFonts w:ascii="Times New Roman" w:hAnsi="Times New Roman"/>
          <w:sz w:val="20"/>
          <w:szCs w:val="20"/>
        </w:rPr>
        <w:t>s start with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2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re of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core: f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nd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, stren</w:t>
      </w:r>
      <w:r>
        <w:rPr>
          <w:rFonts w:ascii="Times New Roman" w:hAnsi="Times New Roman"/>
          <w:spacing w:val="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v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op</w:t>
      </w:r>
      <w:r>
        <w:rPr>
          <w:rFonts w:ascii="Times New Roman" w:hAnsi="Times New Roman"/>
          <w:sz w:val="20"/>
          <w:szCs w:val="20"/>
        </w:rPr>
        <w:t>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is 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ers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on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. J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seph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Pilates called it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he</w:t>
      </w:r>
    </w:p>
    <w:p w:rsidR="00404C29" w:rsidRDefault="00404C29">
      <w:pPr>
        <w:spacing w:before="22" w:after="0" w:line="240" w:lineRule="auto"/>
        <w:ind w:left="108" w:right="-20"/>
        <w:rPr>
          <w:ins w:id="35" w:author="MOM" w:date="2012-02-15T19:46:00Z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we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. </w:t>
      </w:r>
      <w:ins w:id="36" w:author="MOM" w:date="2012-02-20T13:20:00Z">
        <w:r>
          <w:rPr>
            <w:rFonts w:ascii="Times New Roman" w:hAnsi="Times New Roman"/>
            <w:sz w:val="20"/>
            <w:szCs w:val="20"/>
          </w:rPr>
          <w:t>T</w:t>
        </w:r>
      </w:ins>
      <w:ins w:id="37" w:author="MOM" w:date="2012-02-15T19:46:00Z">
        <w:r>
          <w:rPr>
            <w:rFonts w:ascii="Times New Roman" w:hAnsi="Times New Roman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sz w:val="20"/>
            <w:szCs w:val="20"/>
          </w:rPr>
          <w:t>e core</w:t>
        </w:r>
        <w:r>
          <w:rPr>
            <w:rFonts w:ascii="Times New Roman" w:hAnsi="Times New Roman"/>
            <w:spacing w:val="-1"/>
            <w:sz w:val="20"/>
            <w:szCs w:val="20"/>
          </w:rPr>
          <w:t xml:space="preserve"> </w:t>
        </w:r>
        <w:r>
          <w:rPr>
            <w:rFonts w:ascii="Times New Roman" w:hAnsi="Times New Roman"/>
            <w:spacing w:val="1"/>
            <w:sz w:val="20"/>
            <w:szCs w:val="20"/>
          </w:rPr>
          <w:t>b</w:t>
        </w:r>
        <w:r>
          <w:rPr>
            <w:rFonts w:ascii="Times New Roman" w:hAnsi="Times New Roman"/>
            <w:spacing w:val="-1"/>
            <w:sz w:val="20"/>
            <w:szCs w:val="20"/>
          </w:rPr>
          <w:t>e</w:t>
        </w:r>
        <w:r>
          <w:rPr>
            <w:rFonts w:ascii="Times New Roman" w:hAnsi="Times New Roman"/>
            <w:spacing w:val="1"/>
            <w:sz w:val="20"/>
            <w:szCs w:val="20"/>
          </w:rPr>
          <w:t>g</w:t>
        </w:r>
        <w:r>
          <w:rPr>
            <w:rFonts w:ascii="Times New Roman" w:hAnsi="Times New Roman"/>
            <w:spacing w:val="-1"/>
            <w:sz w:val="20"/>
            <w:szCs w:val="20"/>
          </w:rPr>
          <w:t>i</w:t>
        </w:r>
        <w:r>
          <w:rPr>
            <w:rFonts w:ascii="Times New Roman" w:hAnsi="Times New Roman"/>
            <w:spacing w:val="1"/>
            <w:sz w:val="20"/>
            <w:szCs w:val="20"/>
          </w:rPr>
          <w:t>n</w:t>
        </w:r>
        <w:r>
          <w:rPr>
            <w:rFonts w:ascii="Times New Roman" w:hAnsi="Times New Roman"/>
            <w:sz w:val="20"/>
            <w:szCs w:val="20"/>
          </w:rPr>
          <w:t>s</w:t>
        </w:r>
        <w:r>
          <w:rPr>
            <w:rFonts w:ascii="Times New Roman" w:hAnsi="Times New Roman"/>
            <w:spacing w:val="-1"/>
            <w:sz w:val="20"/>
            <w:szCs w:val="20"/>
          </w:rPr>
          <w:t xml:space="preserve"> </w:t>
        </w:r>
        <w:r>
          <w:rPr>
            <w:rFonts w:ascii="Times New Roman" w:hAnsi="Times New Roman"/>
            <w:sz w:val="20"/>
            <w:szCs w:val="20"/>
          </w:rPr>
          <w:t>with t</w:t>
        </w:r>
        <w:r>
          <w:rPr>
            <w:rFonts w:ascii="Times New Roman" w:hAnsi="Times New Roman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sz w:val="20"/>
            <w:szCs w:val="20"/>
          </w:rPr>
          <w:t>e</w:t>
        </w:r>
        <w:r>
          <w:rPr>
            <w:rFonts w:ascii="Times New Roman" w:hAnsi="Times New Roman"/>
            <w:spacing w:val="-1"/>
            <w:sz w:val="20"/>
            <w:szCs w:val="20"/>
          </w:rPr>
          <w:t xml:space="preserve"> </w:t>
        </w:r>
        <w:r>
          <w:rPr>
            <w:rFonts w:ascii="Times New Roman" w:hAnsi="Times New Roman"/>
            <w:sz w:val="20"/>
            <w:szCs w:val="20"/>
          </w:rPr>
          <w:t>pel</w:t>
        </w:r>
        <w:r>
          <w:rPr>
            <w:rFonts w:ascii="Times New Roman" w:hAnsi="Times New Roman"/>
            <w:spacing w:val="1"/>
            <w:sz w:val="20"/>
            <w:szCs w:val="20"/>
          </w:rPr>
          <w:t>v</w:t>
        </w:r>
        <w:r>
          <w:rPr>
            <w:rFonts w:ascii="Times New Roman" w:hAnsi="Times New Roman"/>
            <w:sz w:val="20"/>
            <w:szCs w:val="20"/>
          </w:rPr>
          <w:t>ic flo</w:t>
        </w:r>
        <w:r>
          <w:rPr>
            <w:rFonts w:ascii="Times New Roman" w:hAnsi="Times New Roman"/>
            <w:spacing w:val="1"/>
            <w:sz w:val="20"/>
            <w:szCs w:val="20"/>
          </w:rPr>
          <w:t>o</w:t>
        </w:r>
        <w:r>
          <w:rPr>
            <w:rFonts w:ascii="Times New Roman" w:hAnsi="Times New Roman"/>
            <w:sz w:val="20"/>
            <w:szCs w:val="20"/>
          </w:rPr>
          <w:t>r functi</w:t>
        </w:r>
        <w:r>
          <w:rPr>
            <w:rFonts w:ascii="Times New Roman" w:hAnsi="Times New Roman"/>
            <w:spacing w:val="1"/>
            <w:sz w:val="20"/>
            <w:szCs w:val="20"/>
          </w:rPr>
          <w:t>on</w:t>
        </w:r>
        <w:r>
          <w:rPr>
            <w:rFonts w:ascii="Times New Roman" w:hAnsi="Times New Roman"/>
            <w:spacing w:val="-1"/>
            <w:sz w:val="20"/>
            <w:szCs w:val="20"/>
          </w:rPr>
          <w:t>i</w:t>
        </w:r>
        <w:r>
          <w:rPr>
            <w:rFonts w:ascii="Times New Roman" w:hAnsi="Times New Roman"/>
            <w:sz w:val="20"/>
            <w:szCs w:val="20"/>
          </w:rPr>
          <w:t>ng</w:t>
        </w:r>
        <w:r>
          <w:rPr>
            <w:rFonts w:ascii="Times New Roman" w:hAnsi="Times New Roman"/>
            <w:spacing w:val="1"/>
            <w:sz w:val="20"/>
            <w:szCs w:val="20"/>
          </w:rPr>
          <w:t xml:space="preserve"> </w:t>
        </w:r>
        <w:r>
          <w:rPr>
            <w:rFonts w:ascii="Times New Roman" w:hAnsi="Times New Roman"/>
            <w:sz w:val="20"/>
            <w:szCs w:val="20"/>
          </w:rPr>
          <w:t>a</w:t>
        </w:r>
        <w:r>
          <w:rPr>
            <w:rFonts w:ascii="Times New Roman" w:hAnsi="Times New Roman"/>
            <w:spacing w:val="-1"/>
            <w:sz w:val="20"/>
            <w:szCs w:val="20"/>
          </w:rPr>
          <w:t xml:space="preserve"> </w:t>
        </w:r>
        <w:r>
          <w:rPr>
            <w:rFonts w:ascii="Times New Roman" w:hAnsi="Times New Roman"/>
            <w:spacing w:val="1"/>
            <w:sz w:val="20"/>
            <w:szCs w:val="20"/>
          </w:rPr>
          <w:t>b</w:t>
        </w:r>
        <w:r>
          <w:rPr>
            <w:rFonts w:ascii="Times New Roman" w:hAnsi="Times New Roman"/>
            <w:sz w:val="20"/>
            <w:szCs w:val="20"/>
          </w:rPr>
          <w:t>it li</w:t>
        </w:r>
        <w:r>
          <w:rPr>
            <w:rFonts w:ascii="Times New Roman" w:hAnsi="Times New Roman"/>
            <w:spacing w:val="1"/>
            <w:sz w:val="20"/>
            <w:szCs w:val="20"/>
          </w:rPr>
          <w:t>k</w:t>
        </w:r>
        <w:r>
          <w:rPr>
            <w:rFonts w:ascii="Times New Roman" w:hAnsi="Times New Roman"/>
            <w:sz w:val="20"/>
            <w:szCs w:val="20"/>
          </w:rPr>
          <w:t>e a “</w:t>
        </w:r>
        <w:r>
          <w:rPr>
            <w:rFonts w:ascii="Times New Roman" w:hAnsi="Times New Roman"/>
            <w:spacing w:val="1"/>
            <w:sz w:val="20"/>
            <w:szCs w:val="20"/>
          </w:rPr>
          <w:t>p</w:t>
        </w:r>
        <w:r>
          <w:rPr>
            <w:rFonts w:ascii="Times New Roman" w:hAnsi="Times New Roman"/>
            <w:sz w:val="20"/>
            <w:szCs w:val="20"/>
          </w:rPr>
          <w:t>isto</w:t>
        </w:r>
        <w:r>
          <w:rPr>
            <w:rFonts w:ascii="Times New Roman" w:hAnsi="Times New Roman"/>
            <w:spacing w:val="1"/>
            <w:sz w:val="20"/>
            <w:szCs w:val="20"/>
          </w:rPr>
          <w:t>n</w:t>
        </w:r>
        <w:r>
          <w:rPr>
            <w:rFonts w:ascii="Times New Roman" w:hAnsi="Times New Roman"/>
            <w:sz w:val="20"/>
            <w:szCs w:val="20"/>
          </w:rPr>
          <w:t>”</w:t>
        </w:r>
        <w:r>
          <w:rPr>
            <w:rFonts w:ascii="Times New Roman" w:hAnsi="Times New Roman"/>
            <w:spacing w:val="-1"/>
            <w:sz w:val="20"/>
            <w:szCs w:val="20"/>
          </w:rPr>
          <w:t xml:space="preserve"> </w:t>
        </w:r>
        <w:r>
          <w:rPr>
            <w:rFonts w:ascii="Times New Roman" w:hAnsi="Times New Roman"/>
            <w:sz w:val="20"/>
            <w:szCs w:val="20"/>
          </w:rPr>
          <w:t>wit</w:t>
        </w:r>
        <w:r>
          <w:rPr>
            <w:rFonts w:ascii="Times New Roman" w:hAnsi="Times New Roman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sz w:val="20"/>
            <w:szCs w:val="20"/>
          </w:rPr>
          <w:t>in</w:t>
        </w:r>
        <w:r>
          <w:rPr>
            <w:rFonts w:ascii="Times New Roman" w:hAnsi="Times New Roman"/>
            <w:spacing w:val="1"/>
            <w:sz w:val="20"/>
            <w:szCs w:val="20"/>
          </w:rPr>
          <w:t xml:space="preserve"> </w:t>
        </w:r>
        <w:r>
          <w:rPr>
            <w:rFonts w:ascii="Times New Roman" w:hAnsi="Times New Roman"/>
            <w:spacing w:val="-2"/>
            <w:sz w:val="20"/>
            <w:szCs w:val="20"/>
          </w:rPr>
          <w:t>t</w:t>
        </w:r>
        <w:r>
          <w:rPr>
            <w:rFonts w:ascii="Times New Roman" w:hAnsi="Times New Roman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sz w:val="20"/>
            <w:szCs w:val="20"/>
          </w:rPr>
          <w:t>e abd</w:t>
        </w:r>
        <w:r>
          <w:rPr>
            <w:rFonts w:ascii="Times New Roman" w:hAnsi="Times New Roman"/>
            <w:spacing w:val="1"/>
            <w:sz w:val="20"/>
            <w:szCs w:val="20"/>
          </w:rPr>
          <w:t>o</w:t>
        </w:r>
        <w:r>
          <w:rPr>
            <w:rFonts w:ascii="Times New Roman" w:hAnsi="Times New Roman"/>
            <w:spacing w:val="-2"/>
            <w:sz w:val="20"/>
            <w:szCs w:val="20"/>
          </w:rPr>
          <w:t>m</w:t>
        </w:r>
        <w:r>
          <w:rPr>
            <w:rFonts w:ascii="Times New Roman" w:hAnsi="Times New Roman"/>
            <w:spacing w:val="-1"/>
            <w:sz w:val="20"/>
            <w:szCs w:val="20"/>
          </w:rPr>
          <w:t>i</w:t>
        </w:r>
        <w:r>
          <w:rPr>
            <w:rFonts w:ascii="Times New Roman" w:hAnsi="Times New Roman"/>
            <w:spacing w:val="1"/>
            <w:sz w:val="20"/>
            <w:szCs w:val="20"/>
          </w:rPr>
          <w:t>n</w:t>
        </w:r>
        <w:r>
          <w:rPr>
            <w:rFonts w:ascii="Times New Roman" w:hAnsi="Times New Roman"/>
            <w:sz w:val="20"/>
            <w:szCs w:val="20"/>
          </w:rPr>
          <w:t>al ca</w:t>
        </w:r>
        <w:r>
          <w:rPr>
            <w:rFonts w:ascii="Times New Roman" w:hAnsi="Times New Roman"/>
            <w:spacing w:val="1"/>
            <w:sz w:val="20"/>
            <w:szCs w:val="20"/>
          </w:rPr>
          <w:t>v</w:t>
        </w:r>
        <w:r>
          <w:rPr>
            <w:rFonts w:ascii="Times New Roman" w:hAnsi="Times New Roman"/>
            <w:sz w:val="20"/>
            <w:szCs w:val="20"/>
          </w:rPr>
          <w:t>ity “cyli</w:t>
        </w:r>
        <w:r>
          <w:rPr>
            <w:rFonts w:ascii="Times New Roman" w:hAnsi="Times New Roman"/>
            <w:spacing w:val="1"/>
            <w:sz w:val="20"/>
            <w:szCs w:val="20"/>
          </w:rPr>
          <w:t>n</w:t>
        </w:r>
        <w:r>
          <w:rPr>
            <w:rFonts w:ascii="Times New Roman" w:hAnsi="Times New Roman"/>
            <w:spacing w:val="-3"/>
            <w:sz w:val="20"/>
            <w:szCs w:val="20"/>
          </w:rPr>
          <w:t>d</w:t>
        </w:r>
        <w:r>
          <w:rPr>
            <w:rFonts w:ascii="Times New Roman" w:hAnsi="Times New Roman"/>
            <w:sz w:val="20"/>
            <w:szCs w:val="20"/>
          </w:rPr>
          <w:t>er”.</w:t>
        </w:r>
      </w:ins>
      <w:r>
        <w:rPr>
          <w:rFonts w:ascii="Times New Roman" w:hAnsi="Times New Roman"/>
          <w:sz w:val="20"/>
          <w:szCs w:val="20"/>
        </w:rPr>
        <w:t>We’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ch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pacing w:val="-1"/>
          <w:sz w:val="20"/>
          <w:szCs w:val="20"/>
        </w:rPr>
        <w:t>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ea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ng w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ove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en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s</w:t>
      </w:r>
      <w:ins w:id="38" w:author="MOM" w:date="2012-02-20T13:21:00Z">
        <w:r>
          <w:rPr>
            <w:rFonts w:ascii="Times New Roman" w:hAnsi="Times New Roman"/>
            <w:sz w:val="20"/>
            <w:szCs w:val="20"/>
          </w:rPr>
          <w:t xml:space="preserve"> to get the most of out of our core conditioning time and effort</w:t>
        </w:r>
      </w:ins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out </w:t>
      </w:r>
      <w:r>
        <w:rPr>
          <w:rFonts w:ascii="Times New Roman" w:hAnsi="Times New Roman"/>
          <w:spacing w:val="-2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>erc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’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get s</w:t>
      </w:r>
      <w:r>
        <w:rPr>
          <w:rFonts w:ascii="Times New Roman" w:hAnsi="Times New Roman"/>
          <w:spacing w:val="-1"/>
          <w:sz w:val="20"/>
          <w:szCs w:val="20"/>
        </w:rPr>
        <w:t>ta</w:t>
      </w:r>
      <w:r>
        <w:rPr>
          <w:rFonts w:ascii="Times New Roman" w:hAnsi="Times New Roman"/>
          <w:spacing w:val="1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ed!</w:t>
      </w:r>
    </w:p>
    <w:p w:rsidR="00404C29" w:rsidRDefault="00404C29">
      <w:pPr>
        <w:numPr>
          <w:ins w:id="39" w:author="MOM" w:date="2012-02-15T19:46:00Z"/>
        </w:numPr>
        <w:spacing w:before="22" w:after="0" w:line="240" w:lineRule="auto"/>
        <w:ind w:left="108" w:right="-20"/>
        <w:rPr>
          <w:rFonts w:ascii="Times New Roman" w:hAnsi="Times New Roman"/>
          <w:sz w:val="20"/>
          <w:szCs w:val="20"/>
        </w:rPr>
      </w:pPr>
    </w:p>
    <w:p w:rsidR="00404C29" w:rsidRDefault="00404C29">
      <w:pPr>
        <w:spacing w:before="17" w:after="0" w:line="260" w:lineRule="exact"/>
        <w:rPr>
          <w:sz w:val="26"/>
          <w:szCs w:val="26"/>
        </w:rPr>
      </w:pPr>
      <w:ins w:id="40" w:author="MOM" w:date="2012-02-05T16:54:00Z"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  <w:t>Neutral Spine and Core Activation</w:t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  <w:r>
          <w:rPr>
            <w:sz w:val="26"/>
            <w:szCs w:val="26"/>
          </w:rPr>
          <w:tab/>
        </w:r>
      </w:ins>
    </w:p>
    <w:p w:rsidR="00404C29" w:rsidRDefault="00404C29">
      <w:pPr>
        <w:numPr>
          <w:ins w:id="41" w:author="MOM" w:date="2012-02-05T16:55:00Z"/>
        </w:numPr>
        <w:spacing w:after="0" w:line="264" w:lineRule="auto"/>
        <w:ind w:left="1187" w:right="99" w:hanging="720"/>
        <w:rPr>
          <w:ins w:id="42" w:author="MOM" w:date="2012-02-05T16:55:00Z"/>
          <w:rFonts w:ascii="Times New Roman" w:hAnsi="Times New Roman"/>
          <w:spacing w:val="1"/>
          <w:sz w:val="20"/>
          <w:szCs w:val="20"/>
        </w:rPr>
      </w:pPr>
    </w:p>
    <w:p w:rsidR="00404C29" w:rsidRDefault="00404C29">
      <w:pPr>
        <w:spacing w:after="0" w:line="264" w:lineRule="auto"/>
        <w:ind w:left="1187" w:right="99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.  Lie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 yo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ack with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your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kn</w:t>
      </w:r>
      <w:r>
        <w:rPr>
          <w:rFonts w:ascii="Times New Roman" w:hAnsi="Times New Roman"/>
          <w:sz w:val="20"/>
          <w:szCs w:val="20"/>
        </w:rPr>
        <w:t xml:space="preserve">ees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feet flat on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f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4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(s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et</w:t>
      </w:r>
      <w:r>
        <w:rPr>
          <w:rFonts w:ascii="Times New Roman" w:hAnsi="Times New Roman"/>
          <w:spacing w:val="1"/>
          <w:sz w:val="20"/>
          <w:szCs w:val="20"/>
        </w:rPr>
        <w:t>i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s called 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ook p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siti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n).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sh y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ur s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es 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yo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ac</w:t>
      </w:r>
      <w:r>
        <w:rPr>
          <w:rFonts w:ascii="Times New Roman" w:hAnsi="Times New Roman"/>
          <w:spacing w:val="1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, and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settle.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 yo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r an</w:t>
      </w:r>
      <w:r>
        <w:rPr>
          <w:rFonts w:ascii="Times New Roman" w:hAnsi="Times New Roman"/>
          <w:spacing w:val="1"/>
          <w:sz w:val="20"/>
          <w:szCs w:val="20"/>
        </w:rPr>
        <w:t>k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es and k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ees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up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 a stra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gh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 with yo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r hip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bo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fro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 si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 your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body.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weight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 your feet shou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 centered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with your second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each foot and the position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 your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feet s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ery slig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du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k fo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t,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tward r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tati</w:t>
      </w:r>
      <w:r>
        <w:rPr>
          <w:rFonts w:ascii="Times New Roman" w:hAnsi="Times New Roman"/>
          <w:spacing w:val="1"/>
          <w:sz w:val="20"/>
          <w:szCs w:val="20"/>
        </w:rPr>
        <w:t>on</w:t>
      </w:r>
      <w:r>
        <w:rPr>
          <w:rFonts w:ascii="Times New Roman" w:hAnsi="Times New Roman"/>
          <w:sz w:val="20"/>
          <w:szCs w:val="20"/>
        </w:rPr>
        <w:t>, or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po</w:t>
      </w:r>
      <w:r>
        <w:rPr>
          <w:rFonts w:ascii="Times New Roman" w:hAnsi="Times New Roman"/>
          <w:sz w:val="20"/>
          <w:szCs w:val="20"/>
        </w:rPr>
        <w:t>sition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.</w:t>
      </w:r>
    </w:p>
    <w:p w:rsidR="00404C29" w:rsidRDefault="00404C29">
      <w:pPr>
        <w:spacing w:after="0" w:line="230" w:lineRule="exact"/>
        <w:ind w:left="467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  Draw a 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 breath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thr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ugh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n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se.  During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each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ale,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always ex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ri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ou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si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e as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s fill.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</w:p>
    <w:p w:rsidR="00404C29" w:rsidRDefault="00404C29">
      <w:pPr>
        <w:spacing w:before="23" w:after="0" w:line="264" w:lineRule="auto"/>
        <w:ind w:left="1187" w:right="11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ow</w:t>
      </w:r>
      <w:r>
        <w:rPr>
          <w:rFonts w:ascii="Times New Roman" w:hAnsi="Times New Roman"/>
          <w:sz w:val="20"/>
          <w:szCs w:val="20"/>
        </w:rPr>
        <w:t>ly exhale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ugh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ou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ow</w:t>
      </w:r>
      <w:r>
        <w:rPr>
          <w:rFonts w:ascii="Times New Roman" w:hAnsi="Times New Roman"/>
          <w:sz w:val="20"/>
          <w:szCs w:val="20"/>
        </w:rPr>
        <w:t>ly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 yo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ead as tho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gh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od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ing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yes, 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release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ea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Your head lik</w:t>
      </w:r>
      <w:r>
        <w:rPr>
          <w:rFonts w:ascii="Times New Roman" w:hAnsi="Times New Roman"/>
          <w:spacing w:val="-1"/>
          <w:sz w:val="20"/>
          <w:szCs w:val="20"/>
        </w:rPr>
        <w:t>el</w:t>
      </w:r>
      <w:r>
        <w:rPr>
          <w:rFonts w:ascii="Times New Roman" w:hAnsi="Times New Roman"/>
          <w:sz w:val="20"/>
          <w:szCs w:val="20"/>
        </w:rPr>
        <w:t>y will have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land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ins w:id="43" w:author="MOM" w:date="2012-02-15T19:47:00Z">
        <w:r>
          <w:rPr>
            <w:rFonts w:ascii="Times New Roman" w:hAnsi="Times New Roman"/>
            <w:spacing w:val="1"/>
            <w:sz w:val="20"/>
            <w:szCs w:val="20"/>
          </w:rPr>
          <w:t>what is known</w:t>
        </w:r>
      </w:ins>
      <w:ins w:id="44" w:author="MOM" w:date="2012-02-15T20:33:00Z">
        <w:r>
          <w:rPr>
            <w:rFonts w:ascii="Times New Roman" w:hAnsi="Times New Roman"/>
            <w:spacing w:val="1"/>
            <w:sz w:val="20"/>
            <w:szCs w:val="20"/>
          </w:rPr>
          <w:t xml:space="preserve"> in Pilates</w:t>
        </w:r>
      </w:ins>
      <w:ins w:id="45" w:author="MOM" w:date="2012-02-15T19:47:00Z">
        <w:r>
          <w:rPr>
            <w:rFonts w:ascii="Times New Roman" w:hAnsi="Times New Roman"/>
            <w:spacing w:val="1"/>
            <w:sz w:val="20"/>
            <w:szCs w:val="20"/>
          </w:rPr>
          <w:t xml:space="preserve"> as </w:t>
        </w:r>
      </w:ins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 neu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ral</w:t>
      </w:r>
      <w:ins w:id="46" w:author="MOM" w:date="2012-02-15T19:47:00Z">
        <w:r>
          <w:rPr>
            <w:rStyle w:val="CommentReference"/>
          </w:rPr>
          <w:t>, w</w:t>
        </w:r>
      </w:ins>
      <w:r>
        <w:rPr>
          <w:rFonts w:ascii="Times New Roman" w:hAnsi="Times New Roman"/>
          <w:sz w:val="20"/>
          <w:szCs w:val="20"/>
        </w:rPr>
        <w:t>ith 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slight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nod remaini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 in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place</w:t>
      </w:r>
      <w:ins w:id="47" w:author="MOM" w:date="2012-02-05T16:56:00Z">
        <w:r>
          <w:rPr>
            <w:rFonts w:ascii="Times New Roman" w:hAnsi="Times New Roman"/>
            <w:sz w:val="20"/>
            <w:szCs w:val="20"/>
          </w:rPr>
          <w:t>. It is as though your head is nodded just enough that it could gently support a grapefruit on the neck beneath the chin</w:t>
        </w:r>
      </w:ins>
      <w:ins w:id="48" w:author="MOM" w:date="2012-02-05T16:57:00Z">
        <w:r>
          <w:rPr>
            <w:rFonts w:ascii="Times New Roman" w:hAnsi="Times New Roman"/>
            <w:sz w:val="20"/>
            <w:szCs w:val="20"/>
          </w:rPr>
          <w:t xml:space="preserve">.  </w:t>
        </w:r>
      </w:ins>
      <w:r>
        <w:rPr>
          <w:rFonts w:ascii="Times New Roman" w:hAnsi="Times New Roman"/>
          <w:sz w:val="20"/>
          <w:szCs w:val="20"/>
        </w:rPr>
        <w:t>Ke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at slight cervical nod 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 place for the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future.</w:t>
      </w:r>
      <w:ins w:id="49" w:author="MOM" w:date="2012-02-05T16:55:00Z">
        <w:r>
          <w:rPr>
            <w:rFonts w:ascii="Times New Roman" w:hAnsi="Times New Roman"/>
            <w:sz w:val="20"/>
            <w:szCs w:val="20"/>
          </w:rPr>
          <w:t xml:space="preserve">  </w:t>
        </w:r>
      </w:ins>
    </w:p>
    <w:p w:rsidR="00404C29" w:rsidRDefault="00404C29">
      <w:pPr>
        <w:spacing w:before="1" w:after="0" w:line="264" w:lineRule="auto"/>
        <w:ind w:left="1187" w:right="343" w:hanging="720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group id="_x0000_s1026" style="position:absolute;left:0;text-align:left;margin-left:333pt;margin-top:39.6pt;width:240pt;height:117.8pt;z-index:-251658240;mso-position-horizontal-relative:page" coordorigin="6660,792" coordsize="4800,23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660;top:792;width:4800;height:2356">
              <v:imagedata r:id="rId4" o:title=""/>
            </v:shape>
            <v:shape id="_x0000_s1028" type="#_x0000_t75" style="position:absolute;left:8550;top:837;width:2880;height:944">
              <v:imagedata r:id="rId5" o:title=""/>
            </v:shape>
            <v:shape id="_x0000_s1029" type="#_x0000_t75" style="position:absolute;left:9719;top:1511;width:1710;height:360">
              <v:imagedata r:id="rId6" o:title=""/>
            </v:shape>
            <w10:wrap anchorx="page"/>
          </v:group>
        </w:pict>
      </w:r>
      <w:r>
        <w:rPr>
          <w:rFonts w:ascii="Times New Roman" w:hAnsi="Times New Roman"/>
          <w:sz w:val="20"/>
          <w:szCs w:val="20"/>
        </w:rPr>
        <w:t>3.  V</w:t>
      </w:r>
      <w:r>
        <w:rPr>
          <w:rFonts w:ascii="Times New Roman" w:hAnsi="Times New Roman"/>
          <w:spacing w:val="-1"/>
          <w:sz w:val="20"/>
          <w:szCs w:val="20"/>
        </w:rPr>
        <w:t>is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li</w:t>
      </w:r>
      <w:r>
        <w:rPr>
          <w:rFonts w:ascii="Times New Roman" w:hAnsi="Times New Roman"/>
          <w:sz w:val="20"/>
          <w:szCs w:val="20"/>
        </w:rPr>
        <w:t>ze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rse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f we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in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k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ni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tto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spe</w:t>
      </w:r>
      <w:r>
        <w:rPr>
          <w:rFonts w:ascii="Times New Roman" w:hAnsi="Times New Roman"/>
          <w:spacing w:val="-1"/>
          <w:sz w:val="20"/>
          <w:szCs w:val="20"/>
        </w:rPr>
        <w:t>ed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ne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b</w:t>
      </w:r>
      <w:r>
        <w:rPr>
          <w:rFonts w:ascii="Times New Roman" w:hAnsi="Times New Roman"/>
          <w:sz w:val="20"/>
          <w:szCs w:val="20"/>
        </w:rPr>
        <w:t>acks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dy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re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p e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-1"/>
          <w:sz w:val="20"/>
          <w:szCs w:val="20"/>
        </w:rPr>
        <w:t>ti</w:t>
      </w:r>
      <w:r>
        <w:rPr>
          <w:rFonts w:ascii="Times New Roman" w:hAnsi="Times New Roman"/>
          <w:sz w:val="20"/>
          <w:szCs w:val="20"/>
        </w:rPr>
        <w:t xml:space="preserve">c </w:t>
      </w:r>
      <w:r>
        <w:rPr>
          <w:rFonts w:ascii="Times New Roman" w:hAnsi="Times New Roman"/>
          <w:spacing w:val="-1"/>
          <w:sz w:val="20"/>
          <w:szCs w:val="20"/>
        </w:rPr>
        <w:t>hol</w:t>
      </w:r>
      <w:r>
        <w:rPr>
          <w:rFonts w:ascii="Times New Roman" w:hAnsi="Times New Roman"/>
          <w:sz w:val="20"/>
          <w:szCs w:val="20"/>
        </w:rPr>
        <w:t>ds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spe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do 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 p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ove</w:t>
      </w:r>
      <w:r>
        <w:rPr>
          <w:rFonts w:ascii="Times New Roman" w:hAnsi="Times New Roman"/>
          <w:spacing w:val="-1"/>
          <w:sz w:val="20"/>
          <w:szCs w:val="20"/>
        </w:rPr>
        <w:t xml:space="preserve">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ut</w:t>
      </w:r>
      <w:r>
        <w:rPr>
          <w:rFonts w:ascii="Times New Roman" w:hAnsi="Times New Roman"/>
          <w:sz w:val="20"/>
          <w:szCs w:val="20"/>
        </w:rPr>
        <w:t>es.  Dr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no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her </w:t>
      </w:r>
      <w:r>
        <w:rPr>
          <w:rFonts w:ascii="Times New Roman" w:hAnsi="Times New Roman"/>
          <w:spacing w:val="-1"/>
          <w:sz w:val="20"/>
          <w:szCs w:val="20"/>
        </w:rPr>
        <w:t>lo</w:t>
      </w:r>
      <w:r>
        <w:rPr>
          <w:rFonts w:ascii="Times New Roman" w:hAnsi="Times New Roman"/>
          <w:sz w:val="20"/>
          <w:szCs w:val="20"/>
        </w:rPr>
        <w:t>ng s</w:t>
      </w:r>
      <w:r>
        <w:rPr>
          <w:rFonts w:ascii="Times New Roman" w:hAnsi="Times New Roman"/>
          <w:spacing w:val="-1"/>
          <w:sz w:val="20"/>
          <w:szCs w:val="20"/>
        </w:rPr>
        <w:t>lo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nha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>ro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se.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pacing w:val="2"/>
          <w:sz w:val="20"/>
          <w:szCs w:val="20"/>
        </w:rPr>
        <w:t>W</w:t>
      </w:r>
      <w:r>
        <w:rPr>
          <w:rFonts w:ascii="Times New Roman" w:hAnsi="Times New Roman"/>
          <w:spacing w:val="-1"/>
          <w:sz w:val="20"/>
          <w:szCs w:val="20"/>
        </w:rPr>
        <w:t>it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 xml:space="preserve">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s e</w:t>
      </w:r>
      <w:r>
        <w:rPr>
          <w:rFonts w:ascii="Times New Roman" w:hAnsi="Times New Roman"/>
          <w:spacing w:val="-1"/>
          <w:sz w:val="20"/>
          <w:szCs w:val="20"/>
        </w:rPr>
        <w:t>x</w:t>
      </w:r>
      <w:r>
        <w:rPr>
          <w:rFonts w:ascii="Times New Roman" w:hAnsi="Times New Roman"/>
          <w:sz w:val="20"/>
          <w:szCs w:val="20"/>
        </w:rPr>
        <w:t>ha</w:t>
      </w:r>
      <w:r>
        <w:rPr>
          <w:rFonts w:ascii="Times New Roman" w:hAnsi="Times New Roman"/>
          <w:spacing w:val="-1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e,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</w:t>
      </w:r>
      <w:r>
        <w:rPr>
          <w:rFonts w:ascii="Times New Roman" w:hAnsi="Times New Roman"/>
          <w:spacing w:val="-1"/>
          <w:sz w:val="20"/>
          <w:szCs w:val="20"/>
        </w:rPr>
        <w:t>is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li</w:t>
      </w:r>
      <w:r>
        <w:rPr>
          <w:rFonts w:ascii="Times New Roman" w:hAnsi="Times New Roman"/>
          <w:sz w:val="20"/>
          <w:szCs w:val="20"/>
        </w:rPr>
        <w:t>ze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spi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ske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eton.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Visuali</w:t>
      </w:r>
      <w:r>
        <w:rPr>
          <w:rFonts w:ascii="Times New Roman" w:hAnsi="Times New Roman"/>
          <w:spacing w:val="-1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 very last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ippy 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tail b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ne.  Be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tipp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ng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tippy </w:t>
      </w:r>
      <w:r>
        <w:rPr>
          <w:rFonts w:ascii="Times New Roman" w:hAnsi="Times New Roman"/>
          <w:spacing w:val="-1"/>
          <w:sz w:val="20"/>
          <w:szCs w:val="20"/>
        </w:rPr>
        <w:t>en</w:t>
      </w:r>
      <w:r>
        <w:rPr>
          <w:rFonts w:ascii="Times New Roman" w:hAnsi="Times New Roman"/>
          <w:sz w:val="20"/>
          <w:szCs w:val="20"/>
        </w:rPr>
        <w:t>d of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tailbone t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ward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cei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 u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til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spee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o elastic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 on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</w:p>
    <w:p w:rsidR="00404C29" w:rsidRDefault="00404C29">
      <w:pPr>
        <w:spacing w:before="1" w:after="0" w:line="264" w:lineRule="auto"/>
        <w:ind w:left="1188" w:right="49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backside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ou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 xml:space="preserve">hes the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 xml:space="preserve">at.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2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ld the al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gn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ent in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place. Y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sh</w:t>
      </w:r>
      <w:r>
        <w:rPr>
          <w:rFonts w:ascii="Times New Roman" w:hAnsi="Times New Roman"/>
          <w:sz w:val="20"/>
          <w:szCs w:val="20"/>
        </w:rPr>
        <w:t>ou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fe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l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at </w:t>
      </w:r>
      <w:r>
        <w:rPr>
          <w:rFonts w:ascii="Times New Roman" w:hAnsi="Times New Roman"/>
          <w:spacing w:val="-1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ere</w:t>
      </w:r>
      <w:r>
        <w:rPr>
          <w:rFonts w:ascii="Times New Roman" w:hAnsi="Times New Roman"/>
          <w:spacing w:val="-1"/>
          <w:sz w:val="20"/>
          <w:szCs w:val="20"/>
        </w:rPr>
        <w:t xml:space="preserve"> i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ch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ser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ec</w:t>
      </w:r>
      <w:r>
        <w:rPr>
          <w:rFonts w:ascii="Times New Roman" w:hAnsi="Times New Roman"/>
          <w:spacing w:val="-1"/>
          <w:sz w:val="20"/>
          <w:szCs w:val="20"/>
        </w:rPr>
        <w:t>tio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 the ba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 the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body at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locations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where the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is and r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b c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ge meet the f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 xml:space="preserve">oor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d a less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nse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connection wh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re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lu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ar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eets the floor.</w:t>
      </w:r>
    </w:p>
    <w:p w:rsidR="00404C29" w:rsidRDefault="00404C29">
      <w:pPr>
        <w:spacing w:before="1" w:after="0" w:line="240" w:lineRule="auto"/>
        <w:ind w:left="468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. 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ce</w:t>
      </w:r>
      <w:r>
        <w:rPr>
          <w:rFonts w:ascii="Times New Roman" w:hAnsi="Times New Roman"/>
          <w:sz w:val="20"/>
          <w:szCs w:val="20"/>
        </w:rPr>
        <w:t xml:space="preserve">s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re </w:t>
      </w:r>
      <w:r>
        <w:rPr>
          <w:rFonts w:ascii="Times New Roman" w:hAnsi="Times New Roman"/>
          <w:spacing w:val="-1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t </w:t>
      </w:r>
      <w:r>
        <w:rPr>
          <w:rFonts w:ascii="Times New Roman" w:hAnsi="Times New Roman"/>
          <w:spacing w:val="-1"/>
          <w:sz w:val="20"/>
          <w:szCs w:val="20"/>
        </w:rPr>
        <w:t>yo</w:t>
      </w:r>
      <w:r>
        <w:rPr>
          <w:rFonts w:ascii="Times New Roman" w:hAnsi="Times New Roman"/>
          <w:sz w:val="20"/>
          <w:szCs w:val="20"/>
        </w:rPr>
        <w:t xml:space="preserve">u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re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>ut</w:t>
      </w:r>
      <w:r>
        <w:rPr>
          <w:rFonts w:ascii="Times New Roman" w:hAnsi="Times New Roman"/>
          <w:sz w:val="20"/>
          <w:szCs w:val="20"/>
        </w:rPr>
        <w:t xml:space="preserve">ral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pacing w:val="-1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rea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y</w:t>
      </w:r>
    </w:p>
    <w:p w:rsidR="00404C29" w:rsidRDefault="00404C29">
      <w:pPr>
        <w:spacing w:before="23" w:after="0" w:line="264" w:lineRule="auto"/>
        <w:ind w:left="1188" w:right="496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d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.  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 neu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ral s</w:t>
      </w:r>
      <w:r>
        <w:rPr>
          <w:rFonts w:ascii="Times New Roman" w:hAnsi="Times New Roman"/>
          <w:spacing w:val="-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e, dr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an</w:t>
      </w:r>
      <w:r>
        <w:rPr>
          <w:rFonts w:ascii="Times New Roman" w:hAnsi="Times New Roman"/>
          <w:sz w:val="20"/>
          <w:szCs w:val="20"/>
        </w:rPr>
        <w:t>other l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ng sl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 i</w:t>
      </w:r>
      <w:r>
        <w:rPr>
          <w:rFonts w:ascii="Times New Roman" w:hAnsi="Times New Roman"/>
          <w:spacing w:val="1"/>
          <w:sz w:val="20"/>
          <w:szCs w:val="20"/>
        </w:rPr>
        <w:t>nh</w:t>
      </w:r>
      <w:r>
        <w:rPr>
          <w:rFonts w:ascii="Times New Roman" w:hAnsi="Times New Roman"/>
          <w:sz w:val="20"/>
          <w:szCs w:val="20"/>
        </w:rPr>
        <w:t>ale thr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ugh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n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se.  Ex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le sl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wly throu</w:t>
      </w:r>
      <w:r>
        <w:rPr>
          <w:rFonts w:ascii="Times New Roman" w:hAnsi="Times New Roman"/>
          <w:spacing w:val="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h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</w:p>
    <w:p w:rsidR="00404C29" w:rsidRDefault="00404C29">
      <w:pPr>
        <w:spacing w:after="0" w:line="230" w:lineRule="exact"/>
        <w:ind w:left="1188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outh and act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ate the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pacing w:val="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floor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 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K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gel.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(K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el</w:t>
      </w:r>
    </w:p>
    <w:p w:rsidR="00404C29" w:rsidRDefault="00404C29">
      <w:pPr>
        <w:spacing w:before="23" w:after="0" w:line="240" w:lineRule="auto"/>
        <w:ind w:left="1188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expl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ati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fo</w:t>
      </w:r>
      <w:r>
        <w:rPr>
          <w:rFonts w:ascii="Times New Roman" w:hAnsi="Times New Roman"/>
          <w:sz w:val="20"/>
          <w:szCs w:val="20"/>
        </w:rPr>
        <w:t xml:space="preserve">r </w:t>
      </w:r>
      <w:r>
        <w:rPr>
          <w:rFonts w:ascii="Times New Roman" w:hAnsi="Times New Roman"/>
          <w:spacing w:val="-1"/>
          <w:sz w:val="20"/>
          <w:szCs w:val="20"/>
        </w:rPr>
        <w:t>w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en: visua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ize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sto</w:t>
      </w:r>
      <w:r>
        <w:rPr>
          <w:rFonts w:ascii="Times New Roman" w:hAnsi="Times New Roman"/>
          <w:spacing w:val="-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pi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 u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ation</w:t>
      </w:r>
    </w:p>
    <w:p w:rsidR="00404C29" w:rsidRDefault="00404C29">
      <w:pPr>
        <w:spacing w:before="23" w:after="0" w:line="264" w:lineRule="auto"/>
        <w:ind w:left="1188" w:right="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mid-flow.  For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men: visualize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wear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ng the </w:t>
      </w:r>
      <w:r>
        <w:rPr>
          <w:rFonts w:ascii="Times New Roman" w:hAnsi="Times New Roman"/>
          <w:spacing w:val="-1"/>
          <w:sz w:val="20"/>
          <w:szCs w:val="20"/>
        </w:rPr>
        <w:t>sp</w:t>
      </w:r>
      <w:r>
        <w:rPr>
          <w:rFonts w:ascii="Times New Roman" w:hAnsi="Times New Roman"/>
          <w:sz w:val="20"/>
          <w:szCs w:val="20"/>
        </w:rPr>
        <w:t xml:space="preserve">eedo as </w:t>
      </w:r>
      <w:r>
        <w:rPr>
          <w:rFonts w:ascii="Times New Roman" w:hAnsi="Times New Roman"/>
          <w:spacing w:val="-2"/>
          <w:sz w:val="20"/>
          <w:szCs w:val="20"/>
        </w:rPr>
        <w:t>y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 w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lk into the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d oce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n; the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ment the 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eedo 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 the ocean connect, there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 a “lif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” sensation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–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at’s 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K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gel.).</w:t>
      </w:r>
    </w:p>
    <w:p w:rsidR="00404C29" w:rsidRDefault="00404C29">
      <w:pPr>
        <w:spacing w:before="1" w:after="0" w:line="264" w:lineRule="auto"/>
        <w:ind w:left="1187" w:right="672" w:hanging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 Re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eat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#4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 after you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again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acti</w:t>
      </w:r>
      <w:r>
        <w:rPr>
          <w:rFonts w:ascii="Times New Roman" w:hAnsi="Times New Roman"/>
          <w:spacing w:val="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ate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el</w:t>
      </w:r>
      <w:r>
        <w:rPr>
          <w:rFonts w:ascii="Times New Roman" w:hAnsi="Times New Roman"/>
          <w:spacing w:val="1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flo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 w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th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Ke</w:t>
      </w:r>
      <w:r>
        <w:rPr>
          <w:rFonts w:ascii="Times New Roman" w:hAnsi="Times New Roman"/>
          <w:spacing w:val="1"/>
          <w:sz w:val="20"/>
          <w:szCs w:val="20"/>
        </w:rPr>
        <w:t>g</w:t>
      </w:r>
      <w:r>
        <w:rPr>
          <w:rFonts w:ascii="Times New Roman" w:hAnsi="Times New Roman"/>
          <w:sz w:val="20"/>
          <w:szCs w:val="20"/>
        </w:rPr>
        <w:t>el,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ll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pacing w:val="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elly butt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ins w:id="50" w:author="MOM" w:date="2012-02-15T20:36:00Z">
        <w:r>
          <w:rPr>
            <w:rFonts w:ascii="Times New Roman" w:hAnsi="Times New Roman"/>
            <w:sz w:val="20"/>
            <w:szCs w:val="20"/>
          </w:rPr>
          <w:t>inward, towards</w:t>
        </w:r>
      </w:ins>
      <w:r>
        <w:rPr>
          <w:rFonts w:ascii="Times New Roman" w:hAnsi="Times New Roman"/>
          <w:sz w:val="20"/>
          <w:szCs w:val="20"/>
        </w:rPr>
        <w:t xml:space="preserve">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at,</w:t>
      </w:r>
      <w:ins w:id="51" w:author="MOM" w:date="2012-02-20T13:26:00Z">
        <w:r>
          <w:rPr>
            <w:rFonts w:ascii="Times New Roman" w:hAnsi="Times New Roman"/>
            <w:sz w:val="20"/>
            <w:szCs w:val="20"/>
          </w:rPr>
          <w:t xml:space="preserve"> as though the belly button is trying to touch the spine,</w:t>
        </w:r>
      </w:ins>
      <w:r>
        <w:rPr>
          <w:rFonts w:ascii="Times New Roman" w:hAnsi="Times New Roman"/>
          <w:sz w:val="20"/>
          <w:szCs w:val="20"/>
        </w:rPr>
        <w:t xml:space="preserve"> and flatten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ab</w:t>
      </w:r>
      <w:r>
        <w:rPr>
          <w:rFonts w:ascii="Times New Roman" w:hAnsi="Times New Roman"/>
          <w:spacing w:val="-1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inals f</w:t>
      </w:r>
      <w:r>
        <w:rPr>
          <w:rFonts w:ascii="Times New Roman" w:hAnsi="Times New Roman"/>
          <w:spacing w:val="-1"/>
          <w:sz w:val="20"/>
          <w:szCs w:val="20"/>
        </w:rPr>
        <w:t>ro</w:t>
      </w:r>
      <w:r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sternum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pubic 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.</w:t>
      </w:r>
    </w:p>
    <w:p w:rsidR="00404C29" w:rsidRDefault="00404C29">
      <w:pPr>
        <w:spacing w:after="0" w:line="230" w:lineRule="exact"/>
        <w:ind w:left="468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 Repeat</w:t>
      </w:r>
      <w:r>
        <w:rPr>
          <w:rFonts w:ascii="Times New Roman" w:hAnsi="Times New Roman"/>
          <w:spacing w:val="-1"/>
          <w:sz w:val="20"/>
          <w:szCs w:val="20"/>
        </w:rPr>
        <w:t xml:space="preserve"> #</w:t>
      </w:r>
      <w:r>
        <w:rPr>
          <w:rFonts w:ascii="Times New Roman" w:hAnsi="Times New Roman"/>
          <w:sz w:val="20"/>
          <w:szCs w:val="20"/>
        </w:rPr>
        <w:t>5</w:t>
      </w:r>
    </w:p>
    <w:p w:rsidR="00404C29" w:rsidRDefault="00404C29">
      <w:pPr>
        <w:spacing w:before="23" w:after="0" w:line="240" w:lineRule="auto"/>
        <w:ind w:left="468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1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>.  Re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eat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#5 b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>t after flatte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u</w:t>
      </w:r>
      <w:r>
        <w:rPr>
          <w:rFonts w:ascii="Times New Roman" w:hAnsi="Times New Roman"/>
          <w:sz w:val="20"/>
          <w:szCs w:val="20"/>
        </w:rPr>
        <w:t xml:space="preserve">mmy, 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ret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 you are holding a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qu</w:t>
      </w:r>
      <w:r>
        <w:rPr>
          <w:rFonts w:ascii="Times New Roman" w:hAnsi="Times New Roman"/>
          <w:spacing w:val="-1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rter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betwe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n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 glute</w:t>
      </w:r>
      <w:r>
        <w:rPr>
          <w:rFonts w:ascii="Times New Roman" w:hAnsi="Times New Roman"/>
          <w:spacing w:val="-1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</w:p>
    <w:p w:rsidR="00404C29" w:rsidRDefault="00404C29">
      <w:pPr>
        <w:spacing w:before="23" w:after="0" w:line="240" w:lineRule="auto"/>
        <w:ind w:left="468" w:right="-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 Repeat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# 7</w:t>
      </w:r>
    </w:p>
    <w:p w:rsidR="00404C29" w:rsidRDefault="00404C29">
      <w:pPr>
        <w:spacing w:before="17" w:after="0" w:line="260" w:lineRule="exact"/>
        <w:rPr>
          <w:sz w:val="26"/>
          <w:szCs w:val="26"/>
        </w:rPr>
      </w:pPr>
    </w:p>
    <w:p w:rsidR="00404C29" w:rsidRDefault="00404C29">
      <w:pPr>
        <w:spacing w:after="0" w:line="263" w:lineRule="auto"/>
        <w:ind w:left="108" w:right="65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Perfecti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ins w:id="52" w:author="MOM" w:date="2012-02-20T13:29:00Z">
        <w:r>
          <w:rPr>
            <w:rFonts w:ascii="Times New Roman" w:hAnsi="Times New Roman"/>
            <w:spacing w:val="-1"/>
            <w:sz w:val="20"/>
            <w:szCs w:val="20"/>
          </w:rPr>
          <w:t xml:space="preserve">short </w:t>
        </w:r>
      </w:ins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uti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e, </w:t>
      </w:r>
      <w:ins w:id="53" w:author="MOM" w:date="2012-02-20T13:29:00Z">
        <w:r>
          <w:rPr>
            <w:rFonts w:ascii="Times New Roman" w:hAnsi="Times New Roman"/>
            <w:sz w:val="20"/>
            <w:szCs w:val="20"/>
          </w:rPr>
          <w:t xml:space="preserve">through daily practice, </w:t>
        </w:r>
      </w:ins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pacing w:val="-1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eng</w:t>
      </w:r>
      <w:r>
        <w:rPr>
          <w:rFonts w:ascii="Times New Roman" w:hAnsi="Times New Roman"/>
          <w:spacing w:val="-2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hen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ng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pist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n of </w:t>
      </w:r>
      <w:r>
        <w:rPr>
          <w:rFonts w:ascii="Times New Roman" w:hAnsi="Times New Roman"/>
          <w:spacing w:val="-1"/>
          <w:sz w:val="20"/>
          <w:szCs w:val="20"/>
        </w:rPr>
        <w:t>ou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ins w:id="54" w:author="Mark" w:date="2012-02-04T23:42:00Z">
        <w:r>
          <w:rPr>
            <w:rFonts w:ascii="Times New Roman" w:hAnsi="Times New Roman"/>
            <w:spacing w:val="-2"/>
            <w:sz w:val="20"/>
            <w:szCs w:val="20"/>
          </w:rPr>
          <w:t>T</w:t>
        </w:r>
      </w:ins>
      <w:r>
        <w:rPr>
          <w:rFonts w:ascii="Times New Roman" w:hAnsi="Times New Roman"/>
          <w:sz w:val="20"/>
          <w:szCs w:val="20"/>
        </w:rPr>
        <w:t>aiko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en</w:t>
      </w:r>
      <w:r>
        <w:rPr>
          <w:rFonts w:ascii="Times New Roman" w:hAnsi="Times New Roman"/>
          <w:sz w:val="20"/>
          <w:szCs w:val="20"/>
        </w:rPr>
        <w:t>gine b</w:t>
      </w:r>
      <w:r>
        <w:rPr>
          <w:rFonts w:ascii="Times New Roman" w:hAnsi="Times New Roman"/>
          <w:spacing w:val="-2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</w:rPr>
        <w:t>ock is t</w:t>
      </w:r>
      <w:r>
        <w:rPr>
          <w:rFonts w:ascii="Times New Roman" w:hAnsi="Times New Roman"/>
          <w:spacing w:val="1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g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nn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 xml:space="preserve">ng </w:t>
      </w:r>
      <w:r>
        <w:rPr>
          <w:rFonts w:ascii="Times New Roman" w:hAnsi="Times New Roman"/>
          <w:spacing w:val="-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f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re fit</w:t>
      </w:r>
      <w:r>
        <w:rPr>
          <w:rFonts w:ascii="Times New Roman" w:hAnsi="Times New Roman"/>
          <w:spacing w:val="1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ess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</w:t>
      </w:r>
      <w:r>
        <w:rPr>
          <w:rFonts w:ascii="Times New Roman" w:hAnsi="Times New Roman"/>
          <w:spacing w:val="1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pacing w:val="-1"/>
          <w:sz w:val="20"/>
          <w:szCs w:val="20"/>
        </w:rPr>
        <w:t>c</w:t>
      </w:r>
      <w:r>
        <w:rPr>
          <w:rFonts w:ascii="Times New Roman" w:hAnsi="Times New Roman"/>
          <w:spacing w:val="1"/>
          <w:sz w:val="20"/>
          <w:szCs w:val="20"/>
        </w:rPr>
        <w:t>o</w:t>
      </w:r>
      <w:r>
        <w:rPr>
          <w:rFonts w:ascii="Times New Roman" w:hAnsi="Times New Roman"/>
          <w:spacing w:val="-2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z w:val="20"/>
          <w:szCs w:val="20"/>
        </w:rPr>
        <w:t>n su</w:t>
      </w:r>
      <w:r>
        <w:rPr>
          <w:rFonts w:ascii="Times New Roman" w:hAnsi="Times New Roman"/>
          <w:spacing w:val="-1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se</w:t>
      </w:r>
      <w:r>
        <w:rPr>
          <w:rFonts w:ascii="Times New Roman" w:hAnsi="Times New Roman"/>
          <w:spacing w:val="-1"/>
          <w:sz w:val="20"/>
          <w:szCs w:val="20"/>
        </w:rPr>
        <w:t>q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-1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nt ed</w:t>
      </w:r>
      <w:r>
        <w:rPr>
          <w:rFonts w:ascii="Times New Roman" w:hAnsi="Times New Roman"/>
          <w:spacing w:val="-2"/>
          <w:sz w:val="20"/>
          <w:szCs w:val="20"/>
        </w:rPr>
        <w:t>i</w:t>
      </w:r>
      <w:r>
        <w:rPr>
          <w:rFonts w:ascii="Times New Roman" w:hAnsi="Times New Roman"/>
          <w:spacing w:val="-1"/>
          <w:sz w:val="20"/>
          <w:szCs w:val="20"/>
        </w:rPr>
        <w:t>ti</w:t>
      </w:r>
      <w:r>
        <w:rPr>
          <w:rFonts w:ascii="Times New Roman" w:hAnsi="Times New Roman"/>
          <w:sz w:val="20"/>
          <w:szCs w:val="20"/>
        </w:rPr>
        <w:t>ons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ins w:id="55" w:author="Mark" w:date="2012-02-04T23:42:00Z">
        <w:r>
          <w:rPr>
            <w:rFonts w:ascii="Times New Roman" w:hAnsi="Times New Roman"/>
            <w:sz w:val="20"/>
            <w:szCs w:val="20"/>
          </w:rPr>
          <w:t>Don Tsuku Taiko Magazine</w:t>
        </w:r>
      </w:ins>
      <w:r>
        <w:rPr>
          <w:rFonts w:ascii="Times New Roman" w:hAnsi="Times New Roman"/>
          <w:sz w:val="20"/>
          <w:szCs w:val="20"/>
        </w:rPr>
        <w:t>.</w:t>
      </w:r>
    </w:p>
    <w:sectPr w:rsidR="00404C29" w:rsidSect="00D35A55">
      <w:type w:val="continuous"/>
      <w:pgSz w:w="12240" w:h="15840"/>
      <w:pgMar w:top="540" w:right="66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characterSpacingControl w:val="doNotCompress"/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4A20"/>
    <w:rsid w:val="0001138C"/>
    <w:rsid w:val="00042A70"/>
    <w:rsid w:val="000C35BF"/>
    <w:rsid w:val="001D0174"/>
    <w:rsid w:val="002F79C2"/>
    <w:rsid w:val="00354A20"/>
    <w:rsid w:val="003C747A"/>
    <w:rsid w:val="00404C29"/>
    <w:rsid w:val="00617452"/>
    <w:rsid w:val="006929EA"/>
    <w:rsid w:val="006B77E9"/>
    <w:rsid w:val="0072434F"/>
    <w:rsid w:val="00827E65"/>
    <w:rsid w:val="00951595"/>
    <w:rsid w:val="00AE6256"/>
    <w:rsid w:val="00B663FD"/>
    <w:rsid w:val="00BB2A9A"/>
    <w:rsid w:val="00CB139B"/>
    <w:rsid w:val="00CE4336"/>
    <w:rsid w:val="00D35A55"/>
    <w:rsid w:val="00D4441D"/>
    <w:rsid w:val="00D73732"/>
    <w:rsid w:val="00D8649B"/>
    <w:rsid w:val="00DF749F"/>
    <w:rsid w:val="00E718D9"/>
    <w:rsid w:val="00F32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8F6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D4441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44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4441D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44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4441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D44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444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660</TotalTime>
  <Pages>1</Pages>
  <Words>696</Words>
  <Characters>3971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Taiko Body  Taiko Life 1.pub</dc:title>
  <dc:subject/>
  <dc:creator>MOM</dc:creator>
  <cp:keywords/>
  <dc:description/>
  <cp:lastModifiedBy>MOM</cp:lastModifiedBy>
  <cp:revision>5</cp:revision>
  <dcterms:created xsi:type="dcterms:W3CDTF">2012-02-06T02:47:00Z</dcterms:created>
  <dcterms:modified xsi:type="dcterms:W3CDTF">2012-02-21T05:35:00Z</dcterms:modified>
</cp:coreProperties>
</file>